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45C05" w14:textId="22869845" w:rsidR="005D31F5" w:rsidRPr="002662CB" w:rsidRDefault="005D31F5">
      <w:r>
        <w:rPr>
          <w:b/>
          <w:u w:val="single"/>
        </w:rPr>
        <w:t>Study Title:</w:t>
      </w:r>
      <w:r w:rsidR="002662CB">
        <w:rPr>
          <w:b/>
        </w:rPr>
        <w:t xml:space="preserve"> </w:t>
      </w:r>
      <w:r w:rsidR="00B32B38">
        <w:t>Evaluation of edge</w:t>
      </w:r>
      <w:r w:rsidR="001D531A">
        <w:t>-</w:t>
      </w:r>
      <w:r w:rsidR="00B32B38">
        <w:t>based image quality assessment metric for AOSLO split detection images</w:t>
      </w:r>
    </w:p>
    <w:p w14:paraId="721258F7" w14:textId="2A0AE3DD" w:rsidR="00AD5192" w:rsidRDefault="005B6B37">
      <w:pPr>
        <w:rPr>
          <w:b/>
          <w:u w:val="single"/>
        </w:rPr>
      </w:pPr>
      <w:r>
        <w:rPr>
          <w:b/>
          <w:u w:val="single"/>
        </w:rPr>
        <w:t>Purpose</w:t>
      </w:r>
    </w:p>
    <w:p w14:paraId="074C5563" w14:textId="19EFE993" w:rsidR="005B6B37" w:rsidRPr="00AD5192" w:rsidRDefault="00B32B38">
      <w:r>
        <w:t xml:space="preserve">We have developed a new measure for assessing the </w:t>
      </w:r>
      <w:r w:rsidR="00A511BC">
        <w:t xml:space="preserve">image </w:t>
      </w:r>
      <w:r>
        <w:t xml:space="preserve">quality of adaptive optics scanning laser ophthalmoscopy (AOSLO) images </w:t>
      </w:r>
      <w:r w:rsidR="00A511BC">
        <w:t>by using</w:t>
      </w:r>
      <w:r>
        <w:t xml:space="preserve"> automated edge detection to quantify the </w:t>
      </w:r>
      <w:r w:rsidR="00A511BC">
        <w:t>visibility</w:t>
      </w:r>
      <w:r>
        <w:t xml:space="preserve"> of cone mosaics in the image. </w:t>
      </w:r>
      <w:r w:rsidR="00AD5192">
        <w:t xml:space="preserve">The purpose of this experiment is to </w:t>
      </w:r>
      <w:r>
        <w:t xml:space="preserve">compare the </w:t>
      </w:r>
      <w:r w:rsidR="00F37D9D">
        <w:t>consistency</w:t>
      </w:r>
      <w:r>
        <w:t xml:space="preserve"> of our new </w:t>
      </w:r>
      <w:r w:rsidR="00A511BC">
        <w:t xml:space="preserve">quality </w:t>
      </w:r>
      <w:r>
        <w:t xml:space="preserve">measure </w:t>
      </w:r>
      <w:r w:rsidR="001D531A">
        <w:t xml:space="preserve">against human </w:t>
      </w:r>
      <w:r w:rsidR="00A511BC">
        <w:t>quality evaluations of AOSLO split detection images</w:t>
      </w:r>
      <w:r w:rsidR="005B6B37" w:rsidRPr="00AD5192">
        <w:t>.</w:t>
      </w:r>
      <w:r w:rsidR="00A71176">
        <w:t xml:space="preserve"> </w:t>
      </w:r>
      <w:r w:rsidR="002B442C">
        <w:t xml:space="preserve">To evaluate this, we will </w:t>
      </w:r>
      <w:r w:rsidR="004C3768">
        <w:t>use</w:t>
      </w:r>
      <w:r w:rsidR="002B442C">
        <w:t xml:space="preserve"> </w:t>
      </w:r>
      <w:r w:rsidR="00A511BC" w:rsidRPr="00C838D4">
        <w:rPr>
          <w:b/>
          <w:bCs/>
          <w:highlight w:val="yellow"/>
          <w:rPrChange w:id="0" w:author="Brainard, David H" w:date="2020-07-13T15:26:00Z">
            <w:rPr>
              <w:b/>
              <w:bCs/>
            </w:rPr>
          </w:rPrChange>
        </w:rPr>
        <w:t>X</w:t>
      </w:r>
      <w:r w:rsidR="002B442C">
        <w:t xml:space="preserve"> </w:t>
      </w:r>
      <w:r w:rsidR="00E5060A">
        <w:t xml:space="preserve">new </w:t>
      </w:r>
      <w:r w:rsidR="00A511BC">
        <w:t xml:space="preserve">AOSLO </w:t>
      </w:r>
      <w:r w:rsidR="00E5060A">
        <w:t>dataset</w:t>
      </w:r>
      <w:ins w:id="1" w:author="Brainard, David H" w:date="2020-07-13T15:26:00Z">
        <w:r w:rsidR="00C838D4">
          <w:t>s</w:t>
        </w:r>
      </w:ins>
      <w:r w:rsidR="002B442C">
        <w:t xml:space="preserve"> consisting </w:t>
      </w:r>
      <w:r w:rsidR="006C5F48">
        <w:t xml:space="preserve">of </w:t>
      </w:r>
      <w:r w:rsidR="002B442C">
        <w:t xml:space="preserve">images </w:t>
      </w:r>
      <w:r w:rsidR="006C5F48">
        <w:t>that were</w:t>
      </w:r>
      <w:r w:rsidR="002B442C">
        <w:t xml:space="preserve"> withheld</w:t>
      </w:r>
      <w:r w:rsidR="00E5060A">
        <w:t xml:space="preserve"> </w:t>
      </w:r>
      <w:r w:rsidR="006C5F48">
        <w:t>from</w:t>
      </w:r>
      <w:r w:rsidR="00E5060A">
        <w:t xml:space="preserve"> the development process</w:t>
      </w:r>
      <w:r w:rsidR="00A511BC">
        <w:t xml:space="preserve"> for the quality assessment measure</w:t>
      </w:r>
      <w:r w:rsidR="00E5060A">
        <w:t>.</w:t>
      </w:r>
      <w:r w:rsidR="006C5F48">
        <w:t xml:space="preserve"> </w:t>
      </w:r>
      <w:commentRangeStart w:id="2"/>
      <w:ins w:id="3" w:author="Brainard, David H" w:date="2020-07-13T15:27:00Z">
        <w:r w:rsidR="00C838D4">
          <w:t xml:space="preserve">Each dataset will consist of </w:t>
        </w:r>
        <w:r w:rsidR="00C838D4" w:rsidRPr="00C838D4">
          <w:rPr>
            <w:highlight w:val="yellow"/>
            <w:rPrChange w:id="4" w:author="Brainard, David H" w:date="2020-07-13T15:28:00Z">
              <w:rPr/>
            </w:rPrChange>
          </w:rPr>
          <w:t>Y</w:t>
        </w:r>
        <w:r w:rsidR="00C838D4">
          <w:t xml:space="preserve"> images from an overlapping retinal region.</w:t>
        </w:r>
      </w:ins>
      <w:commentRangeEnd w:id="2"/>
      <w:ins w:id="5" w:author="Brainard, David H" w:date="2020-07-13T15:28:00Z">
        <w:r w:rsidR="00C838D4">
          <w:rPr>
            <w:rStyle w:val="CommentReference"/>
          </w:rPr>
          <w:commentReference w:id="2"/>
        </w:r>
      </w:ins>
      <w:ins w:id="6" w:author="Brainard, David H" w:date="2020-07-13T15:27:00Z">
        <w:r w:rsidR="00C838D4">
          <w:t xml:space="preserve"> </w:t>
        </w:r>
      </w:ins>
      <w:r w:rsidR="000A33CF">
        <w:t>We will</w:t>
      </w:r>
      <w:r w:rsidR="00A511BC">
        <w:t xml:space="preserve"> then</w:t>
      </w:r>
      <w:r w:rsidR="000A33CF">
        <w:t xml:space="preserve"> </w:t>
      </w:r>
      <w:r w:rsidR="00A511BC">
        <w:t>use the</w:t>
      </w:r>
      <w:r w:rsidR="00F37D9D">
        <w:t xml:space="preserve"> proposed</w:t>
      </w:r>
      <w:r w:rsidR="00A511BC">
        <w:t xml:space="preserve"> quality assessment measure on this dataset to generate a ranking of the </w:t>
      </w:r>
      <w:del w:id="7" w:author="Brainard, David H" w:date="2020-07-13T15:26:00Z">
        <w:r w:rsidR="00405570" w:rsidDel="00C838D4">
          <w:delText xml:space="preserve">best </w:delText>
        </w:r>
      </w:del>
      <w:r w:rsidR="00405570">
        <w:t xml:space="preserve">quality </w:t>
      </w:r>
      <w:ins w:id="8" w:author="Brainard, David H" w:date="2020-07-13T15:27:00Z">
        <w:r w:rsidR="00C838D4">
          <w:t xml:space="preserve">of the images from best </w:t>
        </w:r>
      </w:ins>
      <w:r w:rsidR="00405570">
        <w:t xml:space="preserve">to </w:t>
      </w:r>
      <w:del w:id="9" w:author="Brainard, David H" w:date="2020-07-13T15:27:00Z">
        <w:r w:rsidR="00405570" w:rsidDel="00C838D4">
          <w:delText xml:space="preserve">worse </w:delText>
        </w:r>
      </w:del>
      <w:ins w:id="10" w:author="Brainard, David H" w:date="2020-07-13T15:27:00Z">
        <w:r w:rsidR="00C838D4">
          <w:t xml:space="preserve">worst </w:t>
        </w:r>
      </w:ins>
      <w:del w:id="11" w:author="Brainard, David H" w:date="2020-07-13T15:27:00Z">
        <w:r w:rsidR="00405570" w:rsidDel="00C838D4">
          <w:delText xml:space="preserve">quality </w:delText>
        </w:r>
        <w:r w:rsidR="00A511BC" w:rsidDel="00C838D4">
          <w:delText xml:space="preserve">image </w:delText>
        </w:r>
      </w:del>
      <w:r w:rsidR="00F37D9D">
        <w:t xml:space="preserve">for each overlapping region </w:t>
      </w:r>
      <w:r w:rsidR="00A511BC">
        <w:t>in each dataset</w:t>
      </w:r>
      <w:r w:rsidR="00405570">
        <w:t xml:space="preserve">. For evaluation, these rankings will be compared to manual rankings generated by a trained grader, and also rankings generated by </w:t>
      </w:r>
      <w:commentRangeStart w:id="12"/>
      <w:r w:rsidR="00405570" w:rsidRPr="00D52457">
        <w:rPr>
          <w:highlight w:val="yellow"/>
          <w:rPrChange w:id="13" w:author="Brainard, David H" w:date="2020-07-13T15:29:00Z">
            <w:rPr/>
          </w:rPrChange>
        </w:rPr>
        <w:t>X</w:t>
      </w:r>
      <w:r w:rsidR="00405570">
        <w:t xml:space="preserve"> other previous published quality assessment measures</w:t>
      </w:r>
      <w:commentRangeEnd w:id="12"/>
      <w:r w:rsidR="00D52457">
        <w:rPr>
          <w:rStyle w:val="CommentReference"/>
        </w:rPr>
        <w:commentReference w:id="12"/>
      </w:r>
      <w:r w:rsidR="00405570">
        <w:t>.</w:t>
      </w:r>
      <w:del w:id="14" w:author="Brainard, David H" w:date="2020-07-13T15:29:00Z">
        <w:r w:rsidR="00405570" w:rsidDel="00D52457">
          <w:delText xml:space="preserve"> </w:delText>
        </w:r>
      </w:del>
    </w:p>
    <w:p w14:paraId="5FDC2D25" w14:textId="77777777" w:rsidR="00AD5192" w:rsidRDefault="00672E5F">
      <w:pPr>
        <w:rPr>
          <w:b/>
          <w:u w:val="single"/>
        </w:rPr>
      </w:pPr>
      <w:r w:rsidRPr="00427C84">
        <w:rPr>
          <w:b/>
          <w:u w:val="single"/>
        </w:rPr>
        <w:t>Hypothesis</w:t>
      </w:r>
      <w:r w:rsidR="005B6B37">
        <w:rPr>
          <w:b/>
          <w:u w:val="single"/>
        </w:rPr>
        <w:t>:</w:t>
      </w:r>
    </w:p>
    <w:p w14:paraId="49CEE5CE" w14:textId="19BAC9E7" w:rsidR="00672E5F" w:rsidRPr="00AD5192" w:rsidRDefault="006C5F48">
      <w:r>
        <w:t>We hypothesize that using the a</w:t>
      </w:r>
      <w:r w:rsidR="00394889">
        <w:t>utomated quality assessment</w:t>
      </w:r>
      <w:r>
        <w:t xml:space="preserve"> </w:t>
      </w:r>
      <w:r w:rsidR="00394889">
        <w:t>measure</w:t>
      </w:r>
      <w:r w:rsidR="00DD7411">
        <w:t xml:space="preserve">, we </w:t>
      </w:r>
      <w:r w:rsidR="00E00BB5">
        <w:t>will be able to generate a ranking of image quality that</w:t>
      </w:r>
      <w:r w:rsidR="00394889">
        <w:t xml:space="preserve"> is</w:t>
      </w:r>
      <w:r w:rsidR="00E00BB5">
        <w:t xml:space="preserve"> </w:t>
      </w:r>
      <w:r w:rsidR="00837ABA">
        <w:t xml:space="preserve">highly correlated </w:t>
      </w:r>
      <w:r w:rsidR="00E00BB5">
        <w:t xml:space="preserve">to rankings generated by a human </w:t>
      </w:r>
      <w:r w:rsidR="00DD7411">
        <w:t>grader</w:t>
      </w:r>
      <w:r w:rsidR="00E00BB5">
        <w:t>.</w:t>
      </w:r>
    </w:p>
    <w:p w14:paraId="2F4A7839" w14:textId="77777777" w:rsidR="00427C84" w:rsidRPr="00427C84" w:rsidRDefault="00427C84" w:rsidP="00427C84">
      <w:pPr>
        <w:rPr>
          <w:b/>
          <w:u w:val="single"/>
        </w:rPr>
      </w:pPr>
      <w:r w:rsidRPr="00427C84">
        <w:rPr>
          <w:b/>
          <w:u w:val="single"/>
        </w:rPr>
        <w:t>Data</w:t>
      </w:r>
    </w:p>
    <w:p w14:paraId="7BD78DF4" w14:textId="681772CF" w:rsidR="00DC078D" w:rsidRDefault="00DC078D" w:rsidP="00427C84">
      <w:pPr>
        <w:rPr>
          <w:bCs/>
        </w:rPr>
      </w:pPr>
      <w:r w:rsidRPr="00253C0E">
        <w:rPr>
          <w:b/>
        </w:rPr>
        <w:t>N</w:t>
      </w:r>
      <w:r>
        <w:rPr>
          <w:bCs/>
        </w:rPr>
        <w:t xml:space="preserve"> fully montaged AOLSO datasets</w:t>
      </w:r>
      <w:r w:rsidR="002A7D72">
        <w:rPr>
          <w:bCs/>
        </w:rPr>
        <w:t xml:space="preserve"> with the split detector channel</w:t>
      </w:r>
      <w:r>
        <w:rPr>
          <w:bCs/>
        </w:rPr>
        <w:t xml:space="preserve"> will be used to evaluate the proposed quality assessment measure.</w:t>
      </w:r>
      <w:r w:rsidR="0037111C">
        <w:rPr>
          <w:bCs/>
        </w:rPr>
        <w:t xml:space="preserve"> Each montaged dataset will be divided into regions of overlapping images. Each discrete region will serve a different testing location to </w:t>
      </w:r>
      <w:r w:rsidR="002A7D72">
        <w:rPr>
          <w:bCs/>
        </w:rPr>
        <w:t>evaluate</w:t>
      </w:r>
      <w:r w:rsidR="0037111C">
        <w:rPr>
          <w:bCs/>
        </w:rPr>
        <w:t xml:space="preserve"> the automated quality assessment and ranking.</w:t>
      </w:r>
    </w:p>
    <w:p w14:paraId="0B191094" w14:textId="3B8B38AE" w:rsidR="0037111C" w:rsidRDefault="007747BC" w:rsidP="00427C84">
      <w:r>
        <w:t xml:space="preserve">To </w:t>
      </w:r>
      <w:del w:id="15" w:author="Brainard, David H" w:date="2020-07-13T17:27:00Z">
        <w:r w:rsidR="001D03FC" w:rsidDel="00BB0DB8">
          <w:delText>serve as</w:delText>
        </w:r>
        <w:r w:rsidDel="00BB0DB8">
          <w:delText xml:space="preserve"> </w:delText>
        </w:r>
        <w:r w:rsidR="001D03FC" w:rsidDel="00BB0DB8">
          <w:delText>a</w:delText>
        </w:r>
        <w:r w:rsidR="002A7D72" w:rsidDel="00BB0DB8">
          <w:delText xml:space="preserve"> gold standard</w:delText>
        </w:r>
      </w:del>
      <w:ins w:id="16" w:author="Brainard, David H" w:date="2020-07-13T17:27:00Z">
        <w:r w:rsidR="00BB0DB8">
          <w:t>provide human judgments for comparison</w:t>
        </w:r>
      </w:ins>
      <w:r w:rsidR="0037111C">
        <w:t>,</w:t>
      </w:r>
      <w:r>
        <w:t xml:space="preserve"> </w:t>
      </w:r>
      <w:r w:rsidR="002A7D72">
        <w:t xml:space="preserve">two </w:t>
      </w:r>
      <w:r w:rsidR="002A7D72" w:rsidRPr="00BB0DB8">
        <w:rPr>
          <w:highlight w:val="yellow"/>
          <w:rPrChange w:id="17" w:author="Brainard, David H" w:date="2020-07-13T17:25:00Z">
            <w:rPr/>
          </w:rPrChange>
        </w:rPr>
        <w:t>(?)</w:t>
      </w:r>
      <w:r w:rsidR="003A10F1">
        <w:t xml:space="preserve"> </w:t>
      </w:r>
      <w:r w:rsidR="0037111C">
        <w:t>human</w:t>
      </w:r>
      <w:r w:rsidR="003A10F1">
        <w:t xml:space="preserve"> </w:t>
      </w:r>
      <w:r w:rsidR="0037111C">
        <w:t>grader</w:t>
      </w:r>
      <w:r w:rsidR="002A7D72">
        <w:t>s</w:t>
      </w:r>
      <w:r w:rsidR="003A10F1">
        <w:t xml:space="preserve"> will manually </w:t>
      </w:r>
      <w:r w:rsidR="0037111C">
        <w:t>go through each</w:t>
      </w:r>
      <w:r w:rsidR="00F8247E">
        <w:t xml:space="preserve"> dataset and determine the best ranking of image quality for the images in that data. This will be generated using a custom software that shows the grader each pair of overlapping images in the dataset, and the grader will select which image in the pair has the better quality. This pairwise comparison will then be used to determine an </w:t>
      </w:r>
      <w:commentRangeStart w:id="18"/>
      <w:r w:rsidR="00F8247E">
        <w:t xml:space="preserve">overall manual ranking </w:t>
      </w:r>
      <w:commentRangeEnd w:id="18"/>
      <w:r w:rsidR="00BB0DB8">
        <w:rPr>
          <w:rStyle w:val="CommentReference"/>
        </w:rPr>
        <w:commentReference w:id="18"/>
      </w:r>
      <w:r w:rsidR="00F8247E">
        <w:t>of image quality at each of the discrete overlapping region</w:t>
      </w:r>
      <w:r w:rsidR="002A7D72">
        <w:t xml:space="preserve"> for each grader</w:t>
      </w:r>
      <w:r w:rsidR="00F8247E">
        <w:t xml:space="preserve">. </w:t>
      </w:r>
    </w:p>
    <w:p w14:paraId="3D51829F" w14:textId="534978D9" w:rsidR="00672E5F" w:rsidRPr="00427C84" w:rsidRDefault="00672E5F">
      <w:pPr>
        <w:rPr>
          <w:b/>
          <w:u w:val="single"/>
        </w:rPr>
      </w:pPr>
      <w:r w:rsidRPr="00427C84">
        <w:rPr>
          <w:b/>
          <w:u w:val="single"/>
        </w:rPr>
        <w:t>Method</w:t>
      </w:r>
    </w:p>
    <w:p w14:paraId="73FC1EDF" w14:textId="096D9EF3" w:rsidR="007568AC" w:rsidRPr="007568AC" w:rsidRDefault="00427C84">
      <w:r w:rsidRPr="00427C84">
        <w:rPr>
          <w:b/>
        </w:rPr>
        <w:t xml:space="preserve">Planned </w:t>
      </w:r>
      <w:r w:rsidR="007568AC" w:rsidRPr="00427C84">
        <w:rPr>
          <w:b/>
        </w:rPr>
        <w:t>Experiment</w:t>
      </w:r>
      <w:r>
        <w:rPr>
          <w:b/>
        </w:rPr>
        <w:t xml:space="preserve">: </w:t>
      </w:r>
      <w:r w:rsidR="00DC078D">
        <w:rPr>
          <w:bCs/>
        </w:rPr>
        <w:t xml:space="preserve"> </w:t>
      </w:r>
      <w:r w:rsidR="00473D2E">
        <w:rPr>
          <w:bCs/>
        </w:rPr>
        <w:t xml:space="preserve">For each image in each dataset, we will use the proposed quality assessment measure to produce an automated score. This measure </w:t>
      </w:r>
      <w:del w:id="19" w:author="Brainard, David H" w:date="2020-07-13T17:28:00Z">
        <w:r w:rsidR="00473D2E" w:rsidDel="00BB0DB8">
          <w:rPr>
            <w:bCs/>
          </w:rPr>
          <w:delText xml:space="preserve">is </w:delText>
        </w:r>
      </w:del>
      <w:ins w:id="20" w:author="Brainard, David H" w:date="2020-07-13T17:28:00Z">
        <w:r w:rsidR="00BB0DB8">
          <w:rPr>
            <w:bCs/>
          </w:rPr>
          <w:t xml:space="preserve">will </w:t>
        </w:r>
      </w:ins>
      <w:r w:rsidR="00473D2E">
        <w:rPr>
          <w:bCs/>
        </w:rPr>
        <w:t xml:space="preserve">then </w:t>
      </w:r>
      <w:ins w:id="21" w:author="Azure" w:date="2020-07-13T22:26:00Z">
        <w:r w:rsidR="00CC4276">
          <w:rPr>
            <w:bCs/>
          </w:rPr>
          <w:t xml:space="preserve">be </w:t>
        </w:r>
      </w:ins>
      <w:r w:rsidR="00473D2E">
        <w:rPr>
          <w:bCs/>
        </w:rPr>
        <w:t xml:space="preserve">used to </w:t>
      </w:r>
      <w:r w:rsidR="00E00BB5">
        <w:rPr>
          <w:bCs/>
        </w:rPr>
        <w:t>generate</w:t>
      </w:r>
      <w:r w:rsidR="00473D2E">
        <w:rPr>
          <w:bCs/>
        </w:rPr>
        <w:t xml:space="preserve"> a </w:t>
      </w:r>
      <w:del w:id="22" w:author="Brainard, David H" w:date="2020-07-13T17:28:00Z">
        <w:r w:rsidR="00473D2E" w:rsidDel="00BB0DB8">
          <w:rPr>
            <w:bCs/>
          </w:rPr>
          <w:delText xml:space="preserve">relative </w:delText>
        </w:r>
      </w:del>
      <w:r w:rsidR="00473D2E">
        <w:rPr>
          <w:bCs/>
        </w:rPr>
        <w:t>rank between each image in the dataset</w:t>
      </w:r>
      <w:r w:rsidR="00E00BB5">
        <w:rPr>
          <w:bCs/>
        </w:rPr>
        <w:t>. W</w:t>
      </w:r>
      <w:r w:rsidR="00473D2E">
        <w:rPr>
          <w:bCs/>
        </w:rPr>
        <w:t xml:space="preserve">e will then compare the </w:t>
      </w:r>
      <w:del w:id="23" w:author="Brainard, David H" w:date="2020-07-13T17:28:00Z">
        <w:r w:rsidR="00473D2E" w:rsidDel="00BB0DB8">
          <w:rPr>
            <w:bCs/>
          </w:rPr>
          <w:delText xml:space="preserve">similarities of the </w:delText>
        </w:r>
      </w:del>
      <w:r w:rsidR="00473D2E">
        <w:rPr>
          <w:bCs/>
        </w:rPr>
        <w:t>automated and manual rankings</w:t>
      </w:r>
      <w:r w:rsidR="00E00BB5">
        <w:rPr>
          <w:bCs/>
        </w:rPr>
        <w:t xml:space="preserve"> for each </w:t>
      </w:r>
      <w:r w:rsidR="0085077A">
        <w:rPr>
          <w:bCs/>
        </w:rPr>
        <w:t xml:space="preserve">overlapping region in each </w:t>
      </w:r>
      <w:r w:rsidR="00E00BB5">
        <w:rPr>
          <w:bCs/>
        </w:rPr>
        <w:t>data</w:t>
      </w:r>
      <w:r w:rsidR="004C3768">
        <w:rPr>
          <w:bCs/>
        </w:rPr>
        <w:t>set</w:t>
      </w:r>
      <w:r w:rsidR="00473D2E">
        <w:rPr>
          <w:bCs/>
        </w:rPr>
        <w:t xml:space="preserve"> to evaluate the efficacy of our automated quality assessment measure. </w:t>
      </w:r>
      <w:ins w:id="24" w:author="Brainard, David H" w:date="2020-07-13T17:31:00Z">
        <w:r w:rsidR="00BB0DB8">
          <w:rPr>
            <w:bCs/>
          </w:rPr>
          <w:t xml:space="preserve">The specific comparisons that will be made are described below. </w:t>
        </w:r>
      </w:ins>
      <w:commentRangeStart w:id="25"/>
      <w:r w:rsidR="002A7D72" w:rsidRPr="00BB0DB8">
        <w:rPr>
          <w:bCs/>
          <w:strike/>
          <w:rPrChange w:id="26" w:author="Brainard, David H" w:date="2020-07-13T17:29:00Z">
            <w:rPr>
              <w:bCs/>
            </w:rPr>
          </w:rPrChange>
        </w:rPr>
        <w:t>A gold standard will be created by comparing the ranking from the two different graders.</w:t>
      </w:r>
      <w:commentRangeEnd w:id="25"/>
      <w:r w:rsidR="00BB0DB8">
        <w:rPr>
          <w:rStyle w:val="CommentReference"/>
        </w:rPr>
        <w:commentReference w:id="25"/>
      </w:r>
      <w:r w:rsidR="002A7D72">
        <w:rPr>
          <w:bCs/>
        </w:rPr>
        <w:t xml:space="preserve"> </w:t>
      </w:r>
      <w:r w:rsidR="00C16383">
        <w:rPr>
          <w:bCs/>
        </w:rPr>
        <w:t>For a</w:t>
      </w:r>
      <w:r w:rsidR="002A7D72">
        <w:rPr>
          <w:bCs/>
        </w:rPr>
        <w:t xml:space="preserve">n external </w:t>
      </w:r>
      <w:r w:rsidR="00C16383">
        <w:rPr>
          <w:bCs/>
        </w:rPr>
        <w:t>comparison, we will also compute this evaluation for N other previously published</w:t>
      </w:r>
      <w:r w:rsidR="002A7D72">
        <w:rPr>
          <w:bCs/>
        </w:rPr>
        <w:t xml:space="preserve"> automated</w:t>
      </w:r>
      <w:r w:rsidR="00C16383">
        <w:rPr>
          <w:bCs/>
        </w:rPr>
        <w:t xml:space="preserve"> image quality assessment metrics: YYY, ZZZ, AAA. </w:t>
      </w:r>
    </w:p>
    <w:p w14:paraId="3039B732" w14:textId="17D1FA7B" w:rsidR="00014BD6" w:rsidRDefault="005A3F7E">
      <w:r>
        <w:rPr>
          <w:b/>
        </w:rPr>
        <w:t xml:space="preserve">Static </w:t>
      </w:r>
      <w:r w:rsidR="00672E5F" w:rsidRPr="00427C84">
        <w:rPr>
          <w:b/>
        </w:rPr>
        <w:t xml:space="preserve">Algorithm </w:t>
      </w:r>
      <w:r w:rsidR="00216058" w:rsidRPr="00427C84">
        <w:rPr>
          <w:b/>
        </w:rPr>
        <w:t>P</w:t>
      </w:r>
      <w:r w:rsidR="00672E5F" w:rsidRPr="00427C84">
        <w:rPr>
          <w:b/>
        </w:rPr>
        <w:t>arameters</w:t>
      </w:r>
      <w:r w:rsidR="0034329C">
        <w:rPr>
          <w:b/>
        </w:rPr>
        <w:t xml:space="preserve">: </w:t>
      </w:r>
      <w:r w:rsidR="001D531A">
        <w:t xml:space="preserve">Our </w:t>
      </w:r>
      <w:r w:rsidR="00DC078D">
        <w:t xml:space="preserve">quality assessment </w:t>
      </w:r>
      <w:r w:rsidR="001D531A">
        <w:t xml:space="preserve">measure </w:t>
      </w:r>
      <w:r w:rsidR="00DC078D">
        <w:t xml:space="preserve">is </w:t>
      </w:r>
      <w:r w:rsidR="00473D2E">
        <w:t>generated</w:t>
      </w:r>
      <w:r w:rsidR="00DC078D">
        <w:t xml:space="preserve"> using a</w:t>
      </w:r>
      <w:r w:rsidR="00473D2E">
        <w:t xml:space="preserve"> standard</w:t>
      </w:r>
      <w:r w:rsidR="00DC078D">
        <w:t xml:space="preserve"> Canny edge detection algorithm implemented in </w:t>
      </w:r>
      <w:proofErr w:type="spellStart"/>
      <w:r w:rsidR="00DC078D">
        <w:t>Matlab</w:t>
      </w:r>
      <w:proofErr w:type="spellEnd"/>
      <w:r w:rsidR="00DC078D">
        <w:t xml:space="preserve"> (v2020a). It has one parameter</w:t>
      </w:r>
      <w:r w:rsidR="00473D2E">
        <w:t>, which indicates the upper threshold for when an image feature is determined to be an edge</w:t>
      </w:r>
      <w:r w:rsidR="0085077A">
        <w:t xml:space="preserve"> (the lower threshold is always </w:t>
      </w:r>
      <w:r w:rsidR="0085077A">
        <w:lastRenderedPageBreak/>
        <w:t>set to zero in our design)</w:t>
      </w:r>
      <w:r w:rsidR="00473D2E">
        <w:t>. In this experiment we will test two approaches for setting this</w:t>
      </w:r>
      <w:r w:rsidR="0085077A">
        <w:t xml:space="preserve"> threshold</w:t>
      </w:r>
      <w:r w:rsidR="00473D2E">
        <w:t xml:space="preserve"> </w:t>
      </w:r>
      <w:r w:rsidR="0085077A">
        <w:t>parameter</w:t>
      </w:r>
      <w:r w:rsidR="00473D2E">
        <w:t>:</w:t>
      </w:r>
    </w:p>
    <w:p w14:paraId="31CE7129" w14:textId="5667C12D" w:rsidR="00473D2E" w:rsidRDefault="00473D2E" w:rsidP="00473D2E">
      <w:pPr>
        <w:pStyle w:val="ListParagraph"/>
        <w:numPr>
          <w:ilvl w:val="0"/>
          <w:numId w:val="8"/>
        </w:numPr>
      </w:pPr>
      <w:r>
        <w:t>A static threshold of t=</w:t>
      </w:r>
      <w:r w:rsidR="0085077A">
        <w:t>0</w:t>
      </w:r>
      <w:r>
        <w:t xml:space="preserve">.17 will be </w:t>
      </w:r>
      <w:r w:rsidR="00BA35B1">
        <w:t>evaluated</w:t>
      </w:r>
      <w:r w:rsidR="0085077A">
        <w:t>. This</w:t>
      </w:r>
      <w:r>
        <w:t xml:space="preserve"> value</w:t>
      </w:r>
      <w:r w:rsidR="0085077A">
        <w:t xml:space="preserve"> was</w:t>
      </w:r>
      <w:r>
        <w:t xml:space="preserve"> derived empirically from our </w:t>
      </w:r>
      <w:r w:rsidR="00BA35B1">
        <w:t xml:space="preserve">development and </w:t>
      </w:r>
      <w:r>
        <w:t>pilot</w:t>
      </w:r>
      <w:r w:rsidR="00BA35B1">
        <w:t xml:space="preserve"> evaluation of the quality assessment measure. In this case, the output metric used as the quality assessment score is the fraction of the image that is detected as an edge using this static threshold</w:t>
      </w:r>
      <w:r w:rsidR="0085077A">
        <w:t>.</w:t>
      </w:r>
    </w:p>
    <w:p w14:paraId="3794B605" w14:textId="566C51BC" w:rsidR="00BA35B1" w:rsidRDefault="00BA35B1" w:rsidP="00473D2E">
      <w:pPr>
        <w:pStyle w:val="ListParagraph"/>
        <w:numPr>
          <w:ilvl w:val="0"/>
          <w:numId w:val="8"/>
        </w:numPr>
      </w:pPr>
      <w:r>
        <w:t xml:space="preserve">An adaptive threshold will also be evaluated, where the algorithm optimizes </w:t>
      </w:r>
      <w:r w:rsidR="00C16383">
        <w:t xml:space="preserve">for </w:t>
      </w:r>
      <w:r>
        <w:t xml:space="preserve">the minimum threshold required to fill 5% of the image with edges. In this case, the selected threshold itself is the output metric used as the quality assessment score from the algorithm.  </w:t>
      </w:r>
    </w:p>
    <w:p w14:paraId="689D341A" w14:textId="4B6FAF86" w:rsidR="00C62A21" w:rsidRDefault="00014BD6" w:rsidP="0092263B">
      <w:pPr>
        <w:rPr>
          <w:b/>
        </w:rPr>
      </w:pPr>
      <w:r w:rsidRPr="00427C84">
        <w:rPr>
          <w:b/>
        </w:rPr>
        <w:t>Dependent variables</w:t>
      </w:r>
      <w:r w:rsidR="0092263B">
        <w:rPr>
          <w:b/>
        </w:rPr>
        <w:t xml:space="preserve">: </w:t>
      </w:r>
      <w:r w:rsidRPr="00DC078D">
        <w:rPr>
          <w:bCs/>
        </w:rPr>
        <w:t>The</w:t>
      </w:r>
      <w:r>
        <w:t xml:space="preserve"> </w:t>
      </w:r>
      <w:r w:rsidR="0092263B">
        <w:t xml:space="preserve">variable being evaluated in this experiment is the </w:t>
      </w:r>
      <w:r w:rsidR="00C16383">
        <w:t xml:space="preserve">ranking of each overlapping region in each dataset, as determined by the quality assessment score from each algorithm. </w:t>
      </w:r>
    </w:p>
    <w:p w14:paraId="69FA4210" w14:textId="2D8D987D" w:rsidR="00E719F9" w:rsidRPr="00F235E7" w:rsidRDefault="00672E5F">
      <w:pPr>
        <w:rPr>
          <w:b/>
          <w:u w:val="single"/>
        </w:rPr>
      </w:pPr>
      <w:r w:rsidRPr="00F235E7">
        <w:rPr>
          <w:b/>
          <w:u w:val="single"/>
        </w:rPr>
        <w:t>Analyses</w:t>
      </w:r>
    </w:p>
    <w:p w14:paraId="180052F5" w14:textId="625FC01C" w:rsidR="00C62A21" w:rsidRDefault="00A40C36" w:rsidP="00C62A21">
      <w:r>
        <w:rPr>
          <w:b/>
        </w:rPr>
        <w:t>Performance Measures</w:t>
      </w:r>
      <w:r w:rsidR="00B15966" w:rsidRPr="00B15966">
        <w:rPr>
          <w:b/>
        </w:rPr>
        <w:t xml:space="preserve">: </w:t>
      </w:r>
      <w:r w:rsidR="008F0316">
        <w:t>We will</w:t>
      </w:r>
      <w:r w:rsidR="005C5FAE">
        <w:t xml:space="preserve"> a</w:t>
      </w:r>
      <w:r w:rsidR="00CB6922">
        <w:t>ss</w:t>
      </w:r>
      <w:r w:rsidR="005C5FAE">
        <w:t xml:space="preserve">ess </w:t>
      </w:r>
      <w:r w:rsidR="003872AF">
        <w:t>each</w:t>
      </w:r>
      <w:r w:rsidR="005C5FAE">
        <w:t xml:space="preserve"> </w:t>
      </w:r>
      <w:r w:rsidR="008F0316">
        <w:t xml:space="preserve">algorithm’s </w:t>
      </w:r>
      <w:r w:rsidR="005C5FAE">
        <w:t xml:space="preserve">performance </w:t>
      </w:r>
      <w:r w:rsidR="008F0316">
        <w:t>by</w:t>
      </w:r>
      <w:r w:rsidR="00C62A21">
        <w:t xml:space="preserve"> evaluat</w:t>
      </w:r>
      <w:r w:rsidR="008F0316">
        <w:t>ing the following measures on</w:t>
      </w:r>
      <w:r w:rsidR="00C62A21">
        <w:t xml:space="preserve"> each </w:t>
      </w:r>
      <w:r w:rsidR="0073785B">
        <w:t xml:space="preserve">of the </w:t>
      </w:r>
      <w:r w:rsidR="008F0316">
        <w:t>dataset</w:t>
      </w:r>
      <w:r w:rsidR="001D531A">
        <w:t>s</w:t>
      </w:r>
      <w:r w:rsidR="00C62A21">
        <w:t xml:space="preserve">: </w:t>
      </w:r>
    </w:p>
    <w:p w14:paraId="0715AD40" w14:textId="1080DEC6" w:rsidR="001D531A" w:rsidRPr="00394889" w:rsidRDefault="001D531A" w:rsidP="00C62A21">
      <w:pPr>
        <w:pStyle w:val="ListParagraph"/>
        <w:numPr>
          <w:ilvl w:val="0"/>
          <w:numId w:val="4"/>
        </w:numPr>
        <w:rPr>
          <w:b/>
          <w:bCs/>
        </w:rPr>
      </w:pPr>
      <w:r w:rsidRPr="003C0F47">
        <w:rPr>
          <w:b/>
          <w:bCs/>
        </w:rPr>
        <w:t xml:space="preserve">Pairwise </w:t>
      </w:r>
      <w:r w:rsidR="003C0F47" w:rsidRPr="003C0F47">
        <w:rPr>
          <w:b/>
          <w:bCs/>
        </w:rPr>
        <w:t>specificity</w:t>
      </w:r>
      <w:r w:rsidR="003C0F47">
        <w:rPr>
          <w:b/>
          <w:bCs/>
        </w:rPr>
        <w:t xml:space="preserve">, </w:t>
      </w:r>
      <w:r w:rsidR="00DA71A7" w:rsidRPr="003C0F47">
        <w:rPr>
          <w:b/>
          <w:bCs/>
        </w:rPr>
        <w:t>sensitivity,</w:t>
      </w:r>
      <w:r w:rsidR="003C0F47" w:rsidRPr="003C0F47">
        <w:rPr>
          <w:b/>
          <w:bCs/>
        </w:rPr>
        <w:t xml:space="preserve"> and accuracy</w:t>
      </w:r>
      <w:r w:rsidRPr="003C0F47">
        <w:rPr>
          <w:b/>
          <w:bCs/>
        </w:rPr>
        <w:t>:</w:t>
      </w:r>
      <w:r w:rsidR="003C0F47">
        <w:rPr>
          <w:b/>
          <w:bCs/>
        </w:rPr>
        <w:t xml:space="preserve"> </w:t>
      </w:r>
      <w:r w:rsidR="003872AF">
        <w:t>F</w:t>
      </w:r>
      <w:r w:rsidR="003C0F47">
        <w:t>or each pair of overlapping images in each dataset, we have a manual selection of which image in the pair is of higher quality. We will use the automated quality score to compare the same pairs of images and then evaluate how accurately the algorithm chose the correct image in each pair. We will report the</w:t>
      </w:r>
      <w:r w:rsidR="003C0F47" w:rsidRPr="003C0F47">
        <w:t xml:space="preserve"> specificity</w:t>
      </w:r>
      <w:r w:rsidR="003C0F47">
        <w:t xml:space="preserve">, </w:t>
      </w:r>
      <w:r w:rsidR="00DA71A7" w:rsidRPr="003C0F47">
        <w:t>sensitivity,</w:t>
      </w:r>
      <w:r w:rsidR="003C0F47" w:rsidRPr="003C0F47">
        <w:t xml:space="preserve"> and accuracy</w:t>
      </w:r>
      <w:r w:rsidR="003C0F47">
        <w:t xml:space="preserve"> of this comparison for our proposed measure and existing e</w:t>
      </w:r>
      <w:bookmarkStart w:id="27" w:name="_GoBack"/>
      <w:bookmarkEnd w:id="27"/>
      <w:r w:rsidR="003C0F47">
        <w:t>stablished measure of image quality.</w:t>
      </w:r>
    </w:p>
    <w:p w14:paraId="7478D7DE" w14:textId="7F88B4AF" w:rsidR="00BB0B71" w:rsidRDefault="003C0F47" w:rsidP="00BB0B71">
      <w:pPr>
        <w:pStyle w:val="ListParagraph"/>
        <w:numPr>
          <w:ilvl w:val="0"/>
          <w:numId w:val="4"/>
        </w:numPr>
      </w:pPr>
      <w:r w:rsidRPr="008D3659">
        <w:rPr>
          <w:b/>
          <w:bCs/>
        </w:rPr>
        <w:t xml:space="preserve">Groupwise </w:t>
      </w:r>
      <w:r w:rsidR="008B635C">
        <w:rPr>
          <w:b/>
          <w:bCs/>
        </w:rPr>
        <w:t>S</w:t>
      </w:r>
      <w:r w:rsidR="008D3659" w:rsidRPr="008D3659">
        <w:rPr>
          <w:b/>
          <w:bCs/>
        </w:rPr>
        <w:t>pearman</w:t>
      </w:r>
      <w:r w:rsidR="008B635C">
        <w:rPr>
          <w:b/>
          <w:bCs/>
        </w:rPr>
        <w:t>’s</w:t>
      </w:r>
      <w:r w:rsidR="008D3659" w:rsidRPr="008D3659">
        <w:rPr>
          <w:b/>
          <w:bCs/>
        </w:rPr>
        <w:t xml:space="preserve"> r</w:t>
      </w:r>
      <w:r w:rsidRPr="008D3659">
        <w:rPr>
          <w:b/>
          <w:bCs/>
        </w:rPr>
        <w:t>anked correlation</w:t>
      </w:r>
      <w:r w:rsidR="008D3659" w:rsidRPr="008D3659">
        <w:rPr>
          <w:b/>
          <w:bCs/>
        </w:rPr>
        <w:t>:</w:t>
      </w:r>
      <w:r w:rsidR="008D3659">
        <w:t xml:space="preserve"> For each overlapping section of </w:t>
      </w:r>
      <w:r w:rsidR="008D3659" w:rsidRPr="003872AF">
        <w:rPr>
          <w:b/>
          <w:bCs/>
        </w:rPr>
        <w:t xml:space="preserve">N </w:t>
      </w:r>
      <w:r w:rsidR="008D3659">
        <w:t xml:space="preserve">or more images in each dataset, we will evaluate the Spearman’s ranked correlation coefficient between each automated and manual rankings of the images. </w:t>
      </w:r>
    </w:p>
    <w:p w14:paraId="3A88A964" w14:textId="0B5F3D0A" w:rsidR="00870D6F" w:rsidRDefault="00870D6F" w:rsidP="00BB0B71">
      <w:pPr>
        <w:pStyle w:val="ListParagraph"/>
        <w:numPr>
          <w:ilvl w:val="0"/>
          <w:numId w:val="4"/>
        </w:numPr>
      </w:pPr>
      <w:commentRangeStart w:id="28"/>
      <w:r>
        <w:rPr>
          <w:b/>
          <w:bCs/>
        </w:rPr>
        <w:t>Qualitative</w:t>
      </w:r>
      <w:commentRangeEnd w:id="28"/>
      <w:r w:rsidR="00BB0DB8">
        <w:rPr>
          <w:rStyle w:val="CommentReference"/>
        </w:rPr>
        <w:commentReference w:id="28"/>
      </w:r>
      <w:r>
        <w:rPr>
          <w:b/>
          <w:bCs/>
        </w:rPr>
        <w:t xml:space="preserve"> assessment of full montages: </w:t>
      </w:r>
      <w:r>
        <w:t>Using the automate</w:t>
      </w:r>
      <w:ins w:id="29" w:author="Brainard, David H" w:date="2020-07-13T17:32:00Z">
        <w:r w:rsidR="00BB0DB8">
          <w:t>d</w:t>
        </w:r>
      </w:ins>
      <w:r>
        <w:t xml:space="preserve"> rankings we will reconstruct the full montage for each dataset. A trained grader will then qualitatively assess the overall quality of the top image level of each montage for the purpose of future analysis. </w:t>
      </w:r>
      <w:r w:rsidR="002A7D72" w:rsidRPr="00BB0DB8">
        <w:rPr>
          <w:highlight w:val="yellow"/>
          <w:rPrChange w:id="30" w:author="Brainard, David H" w:date="2020-07-13T17:32:00Z">
            <w:rPr/>
          </w:rPrChange>
        </w:rPr>
        <w:t>(</w:t>
      </w:r>
      <w:r w:rsidR="002A7D72" w:rsidRPr="00BB0DB8">
        <w:rPr>
          <w:i/>
          <w:iCs/>
          <w:highlight w:val="yellow"/>
          <w:rPrChange w:id="31" w:author="Brainard, David H" w:date="2020-07-13T17:32:00Z">
            <w:rPr>
              <w:i/>
              <w:iCs/>
            </w:rPr>
          </w:rPrChange>
        </w:rPr>
        <w:t>Needs more thought.</w:t>
      </w:r>
      <w:r w:rsidR="002A7D72" w:rsidRPr="00BB0DB8">
        <w:rPr>
          <w:highlight w:val="yellow"/>
          <w:rPrChange w:id="32" w:author="Brainard, David H" w:date="2020-07-13T17:32:00Z">
            <w:rPr/>
          </w:rPrChange>
        </w:rPr>
        <w:t>)</w:t>
      </w:r>
    </w:p>
    <w:p w14:paraId="16429AC1" w14:textId="4CD6D566" w:rsidR="005721DB" w:rsidRPr="00D15256" w:rsidRDefault="005721DB" w:rsidP="00B5214A">
      <w:r>
        <w:t xml:space="preserve">All </w:t>
      </w:r>
      <w:r w:rsidRPr="00D15256">
        <w:t xml:space="preserve">algorithm </w:t>
      </w:r>
      <w:r w:rsidR="0058569F">
        <w:t xml:space="preserve">processing and </w:t>
      </w:r>
      <w:r>
        <w:t xml:space="preserve">evaluations </w:t>
      </w:r>
      <w:r w:rsidRPr="00D15256">
        <w:t>will be run on the data by a</w:t>
      </w:r>
      <w:r>
        <w:t>n</w:t>
      </w:r>
      <w:r w:rsidRPr="00D15256">
        <w:t xml:space="preserve"> individual </w:t>
      </w:r>
      <w:r w:rsidR="00B5214A">
        <w:tab/>
      </w:r>
      <w:r w:rsidRPr="00D15256">
        <w:t xml:space="preserve">who has no access to the </w:t>
      </w:r>
      <w:r>
        <w:t xml:space="preserve">ground truth </w:t>
      </w:r>
      <w:r w:rsidRPr="00D15256">
        <w:t xml:space="preserve">manual </w:t>
      </w:r>
      <w:r w:rsidR="008D3659">
        <w:t>rankings</w:t>
      </w:r>
      <w:r w:rsidRPr="00D15256">
        <w:t xml:space="preserve"> until the algorithm results are obtained</w:t>
      </w:r>
      <w:r>
        <w:t>.</w:t>
      </w:r>
    </w:p>
    <w:p w14:paraId="1BA56DAC" w14:textId="363C0A9E" w:rsidR="00255ADB" w:rsidRPr="00255ADB" w:rsidRDefault="00B15966" w:rsidP="00B15966">
      <w:r w:rsidRPr="00B15966">
        <w:rPr>
          <w:b/>
        </w:rPr>
        <w:t>Comparisons:</w:t>
      </w:r>
      <w:r w:rsidR="0092263B">
        <w:t xml:space="preserve"> </w:t>
      </w:r>
      <w:r w:rsidR="008F0316">
        <w:t xml:space="preserve">We will test our hypothesis </w:t>
      </w:r>
      <w:r w:rsidR="00A40C36">
        <w:t>by comparing the</w:t>
      </w:r>
      <w:r w:rsidR="008B635C">
        <w:t xml:space="preserve"> performance of the proposed quality assessment measure relative to </w:t>
      </w:r>
      <w:r w:rsidR="002A7D72">
        <w:t xml:space="preserve">the gold standard inter-rater performance, and also </w:t>
      </w:r>
      <w:r w:rsidR="008B635C">
        <w:t xml:space="preserve">against the performance of </w:t>
      </w:r>
      <w:r w:rsidR="002A7D72">
        <w:t xml:space="preserve">the </w:t>
      </w:r>
      <w:r w:rsidR="008B635C">
        <w:t>existing published image quality measures. We will look at:</w:t>
      </w:r>
    </w:p>
    <w:p w14:paraId="1331C866" w14:textId="7A9D2879" w:rsidR="008B635C" w:rsidRPr="008B635C" w:rsidRDefault="00D92D1A" w:rsidP="00B64303">
      <w:pPr>
        <w:pStyle w:val="ListParagraph"/>
        <w:numPr>
          <w:ilvl w:val="0"/>
          <w:numId w:val="7"/>
        </w:numPr>
      </w:pPr>
      <w:r>
        <w:t xml:space="preserve">The </w:t>
      </w:r>
      <w:r w:rsidR="008B635C">
        <w:t xml:space="preserve">overall </w:t>
      </w:r>
      <w:r w:rsidR="008B635C" w:rsidRPr="008B635C">
        <w:t xml:space="preserve">specificity, </w:t>
      </w:r>
      <w:r w:rsidR="00870D6F" w:rsidRPr="008B635C">
        <w:t>sensitivity,</w:t>
      </w:r>
      <w:r w:rsidR="008B635C" w:rsidRPr="008B635C">
        <w:t xml:space="preserve"> and accuracy </w:t>
      </w:r>
      <w:r w:rsidR="008B635C">
        <w:t>of the pairwise comparison across all the datasets.</w:t>
      </w:r>
    </w:p>
    <w:p w14:paraId="663DAF95" w14:textId="08A8E570" w:rsidR="005B2A74" w:rsidRPr="005B2A74" w:rsidRDefault="008D3659" w:rsidP="000005F6">
      <w:pPr>
        <w:pStyle w:val="ListParagraph"/>
        <w:numPr>
          <w:ilvl w:val="0"/>
          <w:numId w:val="7"/>
        </w:numPr>
      </w:pPr>
      <w:r>
        <w:t xml:space="preserve">The mean </w:t>
      </w:r>
      <w:r w:rsidR="008B635C">
        <w:t xml:space="preserve">and standard deviation of </w:t>
      </w:r>
      <w:r>
        <w:t>th</w:t>
      </w:r>
      <w:r w:rsidR="008B635C">
        <w:t>e</w:t>
      </w:r>
      <w:r>
        <w:t xml:space="preserve"> </w:t>
      </w:r>
      <w:r w:rsidR="002A7D72">
        <w:t>S</w:t>
      </w:r>
      <w:r w:rsidR="008B635C">
        <w:t xml:space="preserve">pearman’s </w:t>
      </w:r>
      <w:r w:rsidR="002A7D72">
        <w:t xml:space="preserve">rank </w:t>
      </w:r>
      <w:r>
        <w:t xml:space="preserve">correlation across all </w:t>
      </w:r>
      <w:r w:rsidR="008B635C">
        <w:t xml:space="preserve">overlapping </w:t>
      </w:r>
      <w:r>
        <w:t>regions</w:t>
      </w:r>
      <w:r w:rsidR="008B635C">
        <w:t>.</w:t>
      </w:r>
    </w:p>
    <w:sectPr w:rsidR="005B2A74" w:rsidRPr="005B2A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rainard, David H" w:date="2020-07-13T15:28:00Z" w:initials="BDH">
    <w:p w14:paraId="266A7659" w14:textId="7EC95172" w:rsidR="00C838D4" w:rsidRDefault="00C838D4">
      <w:pPr>
        <w:pStyle w:val="CommentText"/>
      </w:pPr>
      <w:r>
        <w:rPr>
          <w:rStyle w:val="CommentReference"/>
        </w:rPr>
        <w:annotationRef/>
      </w:r>
      <w:r>
        <w:t>I think this is what we decided, where we will specify Y to make exhaustive check of all possible rankings feasible. Could be “at most Y” if we think there will be cases of interest with fewer images.</w:t>
      </w:r>
    </w:p>
  </w:comment>
  <w:comment w:id="12" w:author="Brainard, David H" w:date="2020-07-13T15:29:00Z" w:initials="BDH">
    <w:p w14:paraId="39CD2D0B" w14:textId="5CC8CD1B" w:rsidR="00D52457" w:rsidRDefault="00D52457">
      <w:pPr>
        <w:pStyle w:val="CommentText"/>
      </w:pPr>
      <w:r>
        <w:rPr>
          <w:rStyle w:val="CommentReference"/>
        </w:rPr>
        <w:annotationRef/>
      </w:r>
      <w:r>
        <w:t>Should say explicitly what these will be.</w:t>
      </w:r>
    </w:p>
  </w:comment>
  <w:comment w:id="18" w:author="Brainard, David H" w:date="2020-07-13T17:28:00Z" w:initials="BDH">
    <w:p w14:paraId="4A899714" w14:textId="1BD06684" w:rsidR="00BB0DB8" w:rsidRDefault="00BB0DB8">
      <w:pPr>
        <w:pStyle w:val="CommentText"/>
      </w:pPr>
      <w:r>
        <w:rPr>
          <w:rStyle w:val="CommentReference"/>
        </w:rPr>
        <w:annotationRef/>
      </w:r>
      <w:r>
        <w:t>Explain how this will be done.</w:t>
      </w:r>
    </w:p>
  </w:comment>
  <w:comment w:id="25" w:author="Brainard, David H" w:date="2020-07-13T17:29:00Z" w:initials="BDH">
    <w:p w14:paraId="26EE1F71" w14:textId="5646BCA1" w:rsidR="00BB0DB8" w:rsidRDefault="00BB0DB8">
      <w:pPr>
        <w:pStyle w:val="CommentText"/>
      </w:pPr>
      <w:r>
        <w:rPr>
          <w:rStyle w:val="CommentReference"/>
        </w:rPr>
        <w:annotationRef/>
      </w:r>
      <w:r>
        <w:t>Already said above.</w:t>
      </w:r>
    </w:p>
  </w:comment>
  <w:comment w:id="28" w:author="Brainard, David H" w:date="2020-07-13T17:32:00Z" w:initials="BDH">
    <w:p w14:paraId="2C9A1B78" w14:textId="0FFEE730" w:rsidR="00BB0DB8" w:rsidRDefault="00BB0DB8">
      <w:pPr>
        <w:pStyle w:val="CommentText"/>
      </w:pPr>
      <w:r>
        <w:rPr>
          <w:rStyle w:val="CommentReference"/>
        </w:rPr>
        <w:annotationRef/>
      </w:r>
      <w:r>
        <w:t>Can’t remember if we decided to keep this or just show the examples compared to a random ordering, or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6A7659" w15:done="0"/>
  <w15:commentEx w15:paraId="39CD2D0B" w15:done="0"/>
  <w15:commentEx w15:paraId="4A899714" w15:done="0"/>
  <w15:commentEx w15:paraId="26EE1F71" w15:done="0"/>
  <w15:commentEx w15:paraId="2C9A1B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FC09" w16cex:dateUtc="2020-07-13T19:28:00Z"/>
  <w16cex:commentExtensible w16cex:durableId="22B6FC60" w16cex:dateUtc="2020-07-13T19:29:00Z"/>
  <w16cex:commentExtensible w16cex:durableId="22B71831" w16cex:dateUtc="2020-07-13T21:28:00Z"/>
  <w16cex:commentExtensible w16cex:durableId="22B71873" w16cex:dateUtc="2020-07-13T21:29:00Z"/>
  <w16cex:commentExtensible w16cex:durableId="22B71945" w16cex:dateUtc="2020-07-13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6A7659" w16cid:durableId="22B6FC09"/>
  <w16cid:commentId w16cid:paraId="39CD2D0B" w16cid:durableId="22B6FC60"/>
  <w16cid:commentId w16cid:paraId="4A899714" w16cid:durableId="22B71831"/>
  <w16cid:commentId w16cid:paraId="26EE1F71" w16cid:durableId="22B71873"/>
  <w16cid:commentId w16cid:paraId="2C9A1B78" w16cid:durableId="22B719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7F46"/>
    <w:multiLevelType w:val="hybridMultilevel"/>
    <w:tmpl w:val="F3EE70C0"/>
    <w:lvl w:ilvl="0" w:tplc="DFC8AF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77AD7"/>
    <w:multiLevelType w:val="hybridMultilevel"/>
    <w:tmpl w:val="C4E4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A5BC6"/>
    <w:multiLevelType w:val="hybridMultilevel"/>
    <w:tmpl w:val="B4E4242A"/>
    <w:lvl w:ilvl="0" w:tplc="E856D38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C5928"/>
    <w:multiLevelType w:val="hybridMultilevel"/>
    <w:tmpl w:val="51FA4E9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46FF5B5B"/>
    <w:multiLevelType w:val="hybridMultilevel"/>
    <w:tmpl w:val="B8BC92DC"/>
    <w:lvl w:ilvl="0" w:tplc="05C83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02B0C"/>
    <w:multiLevelType w:val="hybridMultilevel"/>
    <w:tmpl w:val="481EFDC6"/>
    <w:lvl w:ilvl="0" w:tplc="B62E86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419CF"/>
    <w:multiLevelType w:val="hybridMultilevel"/>
    <w:tmpl w:val="7F8C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12B2E"/>
    <w:multiLevelType w:val="hybridMultilevel"/>
    <w:tmpl w:val="98E06614"/>
    <w:lvl w:ilvl="0" w:tplc="B62E8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6"/>
  </w:num>
  <w:num w:numId="4">
    <w:abstractNumId w:val="7"/>
  </w:num>
  <w:num w:numId="5">
    <w:abstractNumId w:val="3"/>
  </w:num>
  <w:num w:numId="6">
    <w:abstractNumId w:val="5"/>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ainard, David H">
    <w15:presenceInfo w15:providerId="AD" w15:userId="S::dhb@upenn.edu::1236c4e3-da23-40f6-afdd-6eec1c2786fc"/>
  </w15:person>
  <w15:person w15:author="Azure">
    <w15:presenceInfo w15:providerId="None" w15:userId="Azu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D9F"/>
    <w:rsid w:val="00010DEC"/>
    <w:rsid w:val="000115A5"/>
    <w:rsid w:val="00011C7C"/>
    <w:rsid w:val="00014BD6"/>
    <w:rsid w:val="000246D5"/>
    <w:rsid w:val="00032102"/>
    <w:rsid w:val="00035552"/>
    <w:rsid w:val="00064320"/>
    <w:rsid w:val="000A33CF"/>
    <w:rsid w:val="000E0DC8"/>
    <w:rsid w:val="0019356C"/>
    <w:rsid w:val="001D03FC"/>
    <w:rsid w:val="001D531A"/>
    <w:rsid w:val="00216058"/>
    <w:rsid w:val="002325CA"/>
    <w:rsid w:val="002519C0"/>
    <w:rsid w:val="00253C0E"/>
    <w:rsid w:val="00255ADB"/>
    <w:rsid w:val="002662CB"/>
    <w:rsid w:val="002A70C7"/>
    <w:rsid w:val="002A7D72"/>
    <w:rsid w:val="002B442C"/>
    <w:rsid w:val="002C2DC1"/>
    <w:rsid w:val="0031275D"/>
    <w:rsid w:val="0034329C"/>
    <w:rsid w:val="0037111C"/>
    <w:rsid w:val="003772C1"/>
    <w:rsid w:val="003872AF"/>
    <w:rsid w:val="00394889"/>
    <w:rsid w:val="003A10F1"/>
    <w:rsid w:val="003A74AD"/>
    <w:rsid w:val="003C0F47"/>
    <w:rsid w:val="00405570"/>
    <w:rsid w:val="00427C84"/>
    <w:rsid w:val="00473D2E"/>
    <w:rsid w:val="00481C67"/>
    <w:rsid w:val="004C3768"/>
    <w:rsid w:val="00520DFD"/>
    <w:rsid w:val="0054727B"/>
    <w:rsid w:val="005721DB"/>
    <w:rsid w:val="0058569F"/>
    <w:rsid w:val="005A3F7E"/>
    <w:rsid w:val="005A724F"/>
    <w:rsid w:val="005B2A74"/>
    <w:rsid w:val="005B6B37"/>
    <w:rsid w:val="005C5FAE"/>
    <w:rsid w:val="005D31F5"/>
    <w:rsid w:val="005D4B29"/>
    <w:rsid w:val="006520EA"/>
    <w:rsid w:val="00672E5F"/>
    <w:rsid w:val="006C5F48"/>
    <w:rsid w:val="006E6D5D"/>
    <w:rsid w:val="0073083C"/>
    <w:rsid w:val="0073785B"/>
    <w:rsid w:val="007568AC"/>
    <w:rsid w:val="007747BC"/>
    <w:rsid w:val="0078787B"/>
    <w:rsid w:val="007B350B"/>
    <w:rsid w:val="007E695E"/>
    <w:rsid w:val="00805989"/>
    <w:rsid w:val="00822371"/>
    <w:rsid w:val="008230E5"/>
    <w:rsid w:val="00837ABA"/>
    <w:rsid w:val="0085077A"/>
    <w:rsid w:val="00851829"/>
    <w:rsid w:val="00855FC3"/>
    <w:rsid w:val="00870D6F"/>
    <w:rsid w:val="0087343E"/>
    <w:rsid w:val="008B635C"/>
    <w:rsid w:val="008D3659"/>
    <w:rsid w:val="008E365B"/>
    <w:rsid w:val="008F0316"/>
    <w:rsid w:val="008F104A"/>
    <w:rsid w:val="0092263B"/>
    <w:rsid w:val="00927E67"/>
    <w:rsid w:val="00A40C36"/>
    <w:rsid w:val="00A511BC"/>
    <w:rsid w:val="00A5307C"/>
    <w:rsid w:val="00A71176"/>
    <w:rsid w:val="00A9037E"/>
    <w:rsid w:val="00A95A0B"/>
    <w:rsid w:val="00AD5192"/>
    <w:rsid w:val="00AE1354"/>
    <w:rsid w:val="00AF0B16"/>
    <w:rsid w:val="00AF4521"/>
    <w:rsid w:val="00B11D0E"/>
    <w:rsid w:val="00B15966"/>
    <w:rsid w:val="00B32B38"/>
    <w:rsid w:val="00B41BFF"/>
    <w:rsid w:val="00B5214A"/>
    <w:rsid w:val="00BA35B1"/>
    <w:rsid w:val="00BB0B71"/>
    <w:rsid w:val="00BB0DB8"/>
    <w:rsid w:val="00BF788D"/>
    <w:rsid w:val="00C1147B"/>
    <w:rsid w:val="00C16383"/>
    <w:rsid w:val="00C377A2"/>
    <w:rsid w:val="00C41883"/>
    <w:rsid w:val="00C62A21"/>
    <w:rsid w:val="00C838D4"/>
    <w:rsid w:val="00CA3C87"/>
    <w:rsid w:val="00CB6922"/>
    <w:rsid w:val="00CC4276"/>
    <w:rsid w:val="00CD796A"/>
    <w:rsid w:val="00D15256"/>
    <w:rsid w:val="00D52457"/>
    <w:rsid w:val="00D63CFF"/>
    <w:rsid w:val="00D70E02"/>
    <w:rsid w:val="00D92D1A"/>
    <w:rsid w:val="00DA71A7"/>
    <w:rsid w:val="00DC078D"/>
    <w:rsid w:val="00DD7411"/>
    <w:rsid w:val="00DF7103"/>
    <w:rsid w:val="00E00BB5"/>
    <w:rsid w:val="00E5060A"/>
    <w:rsid w:val="00E50B9A"/>
    <w:rsid w:val="00E719F9"/>
    <w:rsid w:val="00E75BB0"/>
    <w:rsid w:val="00EA7D9F"/>
    <w:rsid w:val="00ED312D"/>
    <w:rsid w:val="00F04EE0"/>
    <w:rsid w:val="00F1638F"/>
    <w:rsid w:val="00F235E7"/>
    <w:rsid w:val="00F3325C"/>
    <w:rsid w:val="00F37D9D"/>
    <w:rsid w:val="00F50C54"/>
    <w:rsid w:val="00F708F9"/>
    <w:rsid w:val="00F82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43C4"/>
  <w15:docId w15:val="{BFD481CD-4EA9-406D-B15B-0AA8C5FB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BD6"/>
    <w:pPr>
      <w:ind w:left="720"/>
      <w:contextualSpacing/>
    </w:pPr>
  </w:style>
  <w:style w:type="paragraph" w:styleId="BalloonText">
    <w:name w:val="Balloon Text"/>
    <w:basedOn w:val="Normal"/>
    <w:link w:val="BalloonTextChar"/>
    <w:uiPriority w:val="99"/>
    <w:semiHidden/>
    <w:unhideWhenUsed/>
    <w:rsid w:val="00AE13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135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15256"/>
    <w:rPr>
      <w:sz w:val="16"/>
      <w:szCs w:val="16"/>
    </w:rPr>
  </w:style>
  <w:style w:type="paragraph" w:styleId="CommentText">
    <w:name w:val="annotation text"/>
    <w:basedOn w:val="Normal"/>
    <w:link w:val="CommentTextChar"/>
    <w:uiPriority w:val="99"/>
    <w:semiHidden/>
    <w:unhideWhenUsed/>
    <w:rsid w:val="00D15256"/>
    <w:pPr>
      <w:spacing w:line="240" w:lineRule="auto"/>
    </w:pPr>
    <w:rPr>
      <w:sz w:val="20"/>
      <w:szCs w:val="20"/>
    </w:rPr>
  </w:style>
  <w:style w:type="character" w:customStyle="1" w:styleId="CommentTextChar">
    <w:name w:val="Comment Text Char"/>
    <w:basedOn w:val="DefaultParagraphFont"/>
    <w:link w:val="CommentText"/>
    <w:uiPriority w:val="99"/>
    <w:semiHidden/>
    <w:rsid w:val="00D15256"/>
    <w:rPr>
      <w:sz w:val="20"/>
      <w:szCs w:val="20"/>
    </w:rPr>
  </w:style>
  <w:style w:type="paragraph" w:styleId="CommentSubject">
    <w:name w:val="annotation subject"/>
    <w:basedOn w:val="CommentText"/>
    <w:next w:val="CommentText"/>
    <w:link w:val="CommentSubjectChar"/>
    <w:uiPriority w:val="99"/>
    <w:semiHidden/>
    <w:unhideWhenUsed/>
    <w:rsid w:val="00D15256"/>
    <w:rPr>
      <w:b/>
      <w:bCs/>
    </w:rPr>
  </w:style>
  <w:style w:type="character" w:customStyle="1" w:styleId="CommentSubjectChar">
    <w:name w:val="Comment Subject Char"/>
    <w:basedOn w:val="CommentTextChar"/>
    <w:link w:val="CommentSubject"/>
    <w:uiPriority w:val="99"/>
    <w:semiHidden/>
    <w:rsid w:val="00D15256"/>
    <w:rPr>
      <w:b/>
      <w:bCs/>
      <w:sz w:val="20"/>
      <w:szCs w:val="20"/>
    </w:rPr>
  </w:style>
  <w:style w:type="paragraph" w:styleId="Revision">
    <w:name w:val="Revision"/>
    <w:hidden/>
    <w:uiPriority w:val="99"/>
    <w:semiHidden/>
    <w:rsid w:val="008E36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94484">
      <w:bodyDiv w:val="1"/>
      <w:marLeft w:val="0"/>
      <w:marRight w:val="0"/>
      <w:marTop w:val="0"/>
      <w:marBottom w:val="0"/>
      <w:divBdr>
        <w:top w:val="none" w:sz="0" w:space="0" w:color="auto"/>
        <w:left w:val="none" w:sz="0" w:space="0" w:color="auto"/>
        <w:bottom w:val="none" w:sz="0" w:space="0" w:color="auto"/>
        <w:right w:val="none" w:sz="0" w:space="0" w:color="auto"/>
      </w:divBdr>
      <w:divsChild>
        <w:div w:id="451706855">
          <w:marLeft w:val="0"/>
          <w:marRight w:val="0"/>
          <w:marTop w:val="0"/>
          <w:marBottom w:val="0"/>
          <w:divBdr>
            <w:top w:val="none" w:sz="0" w:space="0" w:color="auto"/>
            <w:left w:val="none" w:sz="0" w:space="0" w:color="auto"/>
            <w:bottom w:val="none" w:sz="0" w:space="0" w:color="auto"/>
            <w:right w:val="none" w:sz="0" w:space="0" w:color="auto"/>
          </w:divBdr>
        </w:div>
        <w:div w:id="175527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C</dc:creator>
  <cp:lastModifiedBy>Azure</cp:lastModifiedBy>
  <cp:revision>2</cp:revision>
  <dcterms:created xsi:type="dcterms:W3CDTF">2020-07-14T02:30:00Z</dcterms:created>
  <dcterms:modified xsi:type="dcterms:W3CDTF">2020-07-14T02:30:00Z</dcterms:modified>
</cp:coreProperties>
</file>